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8F3D" w14:textId="77777777" w:rsidR="008D388F" w:rsidRPr="008D388F" w:rsidRDefault="008D388F" w:rsidP="008D388F">
      <w:pPr>
        <w:spacing w:line="276" w:lineRule="auto"/>
        <w:rPr>
          <w:rFonts w:ascii="Times New Roman" w:hAnsi="Times New Roman" w:cs="Times New Roman"/>
          <w:b/>
          <w:bCs/>
          <w:sz w:val="24"/>
          <w:szCs w:val="24"/>
        </w:rPr>
      </w:pPr>
      <w:r w:rsidRPr="008D388F">
        <w:rPr>
          <w:rFonts w:ascii="Times New Roman" w:hAnsi="Times New Roman" w:cs="Times New Roman"/>
          <w:b/>
          <w:bCs/>
          <w:sz w:val="24"/>
          <w:szCs w:val="24"/>
        </w:rPr>
        <w:t>Skink Data Metafile</w:t>
      </w:r>
    </w:p>
    <w:p w14:paraId="4607C4F1"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Researchers: Connor Kelligre</w:t>
      </w:r>
      <w:r w:rsidR="00982304" w:rsidRPr="008D388F">
        <w:rPr>
          <w:rFonts w:ascii="Times New Roman" w:hAnsi="Times New Roman" w:cs="Times New Roman"/>
          <w:sz w:val="24"/>
          <w:szCs w:val="24"/>
        </w:rPr>
        <w:t>w, Sarah Tian, Marcus Weiss, Dana Williams, Daniel T. Blumstein*</w:t>
      </w:r>
    </w:p>
    <w:p w14:paraId="331B2AB7" w14:textId="77777777" w:rsidR="008D388F" w:rsidRPr="008D388F" w:rsidRDefault="008D388F"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*Correspondence</w:t>
      </w:r>
    </w:p>
    <w:p w14:paraId="34428E2A" w14:textId="77777777" w:rsidR="008D388F" w:rsidRPr="008D388F" w:rsidRDefault="008D388F"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Daniel T. Blumstein, Department of Ecology &amp; Evolutionary Biology, Life Sciences Building, University of California, 621 Young Drive South, Los Angeles, CA, 90095-1606.</w:t>
      </w:r>
    </w:p>
    <w:p w14:paraId="7854B95F" w14:textId="77777777" w:rsidR="008D388F" w:rsidRPr="008D388F" w:rsidRDefault="008D388F"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E-mail: marmots@ucla.edu</w:t>
      </w:r>
    </w:p>
    <w:p w14:paraId="655862BA"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Publication:</w:t>
      </w:r>
      <w:r w:rsidR="008D388F" w:rsidRPr="008D388F">
        <w:rPr>
          <w:rFonts w:ascii="Times New Roman" w:hAnsi="Times New Roman" w:cs="Times New Roman"/>
          <w:sz w:val="24"/>
          <w:szCs w:val="24"/>
        </w:rPr>
        <w:t xml:space="preserve"> The effect of white noise on behavioral and flight responses of blue-tailed skinks</w:t>
      </w:r>
    </w:p>
    <w:p w14:paraId="0AD06519" w14:textId="77777777" w:rsidR="00492470" w:rsidRPr="008D388F" w:rsidRDefault="00492470" w:rsidP="008D388F">
      <w:pPr>
        <w:spacing w:line="276" w:lineRule="auto"/>
        <w:rPr>
          <w:rFonts w:ascii="Times New Roman" w:hAnsi="Times New Roman" w:cs="Times New Roman"/>
          <w:b/>
          <w:bCs/>
          <w:sz w:val="24"/>
          <w:szCs w:val="24"/>
        </w:rPr>
      </w:pPr>
      <w:r w:rsidRPr="008D388F">
        <w:rPr>
          <w:rFonts w:ascii="Times New Roman" w:hAnsi="Times New Roman" w:cs="Times New Roman"/>
          <w:b/>
          <w:bCs/>
          <w:sz w:val="24"/>
          <w:szCs w:val="24"/>
        </w:rPr>
        <w:t>Data columns explained</w:t>
      </w:r>
    </w:p>
    <w:p w14:paraId="77C3164B"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trial: Trial number</w:t>
      </w:r>
    </w:p>
    <w:p w14:paraId="123B2D84" w14:textId="09799C17" w:rsidR="00492470"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observer: Initials of observer</w:t>
      </w:r>
    </w:p>
    <w:p w14:paraId="1965DEF2" w14:textId="2BD44740" w:rsidR="007E2E2C" w:rsidRPr="008D388F" w:rsidRDefault="007E2E2C" w:rsidP="008D388F">
      <w:pPr>
        <w:spacing w:line="276" w:lineRule="auto"/>
        <w:rPr>
          <w:rFonts w:ascii="Times New Roman" w:hAnsi="Times New Roman" w:cs="Times New Roman"/>
          <w:sz w:val="24"/>
          <w:szCs w:val="24"/>
        </w:rPr>
      </w:pPr>
      <w:ins w:id="0" w:author="Dana Williams" w:date="2020-03-02T11:39:00Z">
        <w:r>
          <w:rPr>
            <w:rFonts w:ascii="Times New Roman" w:hAnsi="Times New Roman" w:cs="Times New Roman"/>
            <w:sz w:val="24"/>
            <w:szCs w:val="24"/>
          </w:rPr>
          <w:t xml:space="preserve">date: </w:t>
        </w:r>
      </w:ins>
      <w:ins w:id="1" w:author="Dana Williams" w:date="2020-03-02T11:43:00Z">
        <w:r w:rsidR="00DF19C6">
          <w:rPr>
            <w:rFonts w:ascii="Times New Roman" w:hAnsi="Times New Roman" w:cs="Times New Roman"/>
            <w:sz w:val="24"/>
            <w:szCs w:val="24"/>
          </w:rPr>
          <w:t>Date on which trial was conducted</w:t>
        </w:r>
      </w:ins>
    </w:p>
    <w:p w14:paraId="034DD495" w14:textId="1DF830BE"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time: </w:t>
      </w:r>
      <w:r w:rsidR="00982304" w:rsidRPr="008D388F">
        <w:rPr>
          <w:rFonts w:ascii="Times New Roman" w:hAnsi="Times New Roman" w:cs="Times New Roman"/>
          <w:sz w:val="24"/>
          <w:szCs w:val="24"/>
        </w:rPr>
        <w:t>T</w:t>
      </w:r>
      <w:r w:rsidRPr="008D388F">
        <w:rPr>
          <w:rFonts w:ascii="Times New Roman" w:hAnsi="Times New Roman" w:cs="Times New Roman"/>
          <w:sz w:val="24"/>
          <w:szCs w:val="24"/>
        </w:rPr>
        <w:t>ime when trial was conducted</w:t>
      </w:r>
      <w:ins w:id="2" w:author="Dana Williams" w:date="2020-03-02T11:39:00Z">
        <w:r w:rsidR="00DF19C6">
          <w:rPr>
            <w:rFonts w:ascii="Times New Roman" w:hAnsi="Times New Roman" w:cs="Times New Roman"/>
            <w:sz w:val="24"/>
            <w:szCs w:val="24"/>
          </w:rPr>
          <w:t xml:space="preserve"> (24hr)</w:t>
        </w:r>
      </w:ins>
    </w:p>
    <w:p w14:paraId="5BE1115F"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location: </w:t>
      </w:r>
      <w:r w:rsidR="00982304" w:rsidRPr="008D388F">
        <w:rPr>
          <w:rFonts w:ascii="Times New Roman" w:hAnsi="Times New Roman" w:cs="Times New Roman"/>
          <w:sz w:val="24"/>
          <w:szCs w:val="24"/>
        </w:rPr>
        <w:t>P</w:t>
      </w:r>
      <w:r w:rsidRPr="008D388F">
        <w:rPr>
          <w:rFonts w:ascii="Times New Roman" w:hAnsi="Times New Roman" w:cs="Times New Roman"/>
          <w:sz w:val="24"/>
          <w:szCs w:val="24"/>
        </w:rPr>
        <w:t>lace where trial was conducted (Juice Factory, Road, Pineapple Plantation, or Gump)</w:t>
      </w:r>
    </w:p>
    <w:p w14:paraId="64646106"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treatment: </w:t>
      </w:r>
      <w:r w:rsidR="00982304" w:rsidRPr="008D388F">
        <w:rPr>
          <w:rFonts w:ascii="Times New Roman" w:hAnsi="Times New Roman" w:cs="Times New Roman"/>
          <w:sz w:val="24"/>
          <w:szCs w:val="24"/>
        </w:rPr>
        <w:t>S</w:t>
      </w:r>
      <w:r w:rsidRPr="008D388F">
        <w:rPr>
          <w:rFonts w:ascii="Times New Roman" w:hAnsi="Times New Roman" w:cs="Times New Roman"/>
          <w:sz w:val="24"/>
          <w:szCs w:val="24"/>
        </w:rPr>
        <w:t>ound treatment used in trial (white or silent)</w:t>
      </w:r>
    </w:p>
    <w:p w14:paraId="79EB0927"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conspecificsIn1m: Number of conspecifics within 1 m</w:t>
      </w:r>
    </w:p>
    <w:p w14:paraId="48CB258A"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tailPresent</w:t>
      </w:r>
      <w:proofErr w:type="spellEnd"/>
      <w:r w:rsidRPr="008D388F">
        <w:rPr>
          <w:rFonts w:ascii="Times New Roman" w:hAnsi="Times New Roman" w:cs="Times New Roman"/>
          <w:sz w:val="24"/>
          <w:szCs w:val="24"/>
        </w:rPr>
        <w:t>: Y means the skink had a tail, N means the skink did not have a tail</w:t>
      </w:r>
    </w:p>
    <w:p w14:paraId="346BE917" w14:textId="66FCEB75"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tailColor</w:t>
      </w:r>
      <w:proofErr w:type="spellEnd"/>
      <w:r w:rsidRPr="008D388F">
        <w:rPr>
          <w:rFonts w:ascii="Times New Roman" w:hAnsi="Times New Roman" w:cs="Times New Roman"/>
          <w:sz w:val="24"/>
          <w:szCs w:val="24"/>
        </w:rPr>
        <w:t>: Brightness of skink tail (</w:t>
      </w:r>
      <w:r w:rsidR="00470524" w:rsidRPr="0007119F">
        <w:rPr>
          <w:rFonts w:ascii="Times New Roman" w:eastAsia="Times New Roman" w:hAnsi="Times New Roman" w:cs="Times New Roman"/>
          <w:color w:val="000000"/>
          <w:sz w:val="24"/>
          <w:szCs w:val="24"/>
        </w:rPr>
        <w:t>scored on a scale of 1–dull blue, 2–light blue, and 3–bright blue</w:t>
      </w:r>
      <w:r w:rsidRPr="008D388F">
        <w:rPr>
          <w:rFonts w:ascii="Times New Roman" w:hAnsi="Times New Roman" w:cs="Times New Roman"/>
          <w:sz w:val="24"/>
          <w:szCs w:val="24"/>
        </w:rPr>
        <w:t>)</w:t>
      </w:r>
    </w:p>
    <w:p w14:paraId="2AD9D58C"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initialPosition</w:t>
      </w:r>
      <w:proofErr w:type="spellEnd"/>
      <w:r w:rsidRPr="008D388F">
        <w:rPr>
          <w:rFonts w:ascii="Times New Roman" w:hAnsi="Times New Roman" w:cs="Times New Roman"/>
          <w:sz w:val="24"/>
          <w:szCs w:val="24"/>
        </w:rPr>
        <w:t>: Initial position of skink when trial began</w:t>
      </w:r>
    </w:p>
    <w:p w14:paraId="01E22C90"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sizecm</w:t>
      </w:r>
      <w:proofErr w:type="spellEnd"/>
      <w:r w:rsidRPr="008D388F">
        <w:rPr>
          <w:rFonts w:ascii="Times New Roman" w:hAnsi="Times New Roman" w:cs="Times New Roman"/>
          <w:sz w:val="24"/>
          <w:szCs w:val="24"/>
        </w:rPr>
        <w:t>: Estimated size of skink in cm</w:t>
      </w:r>
      <w:bookmarkStart w:id="3" w:name="_GoBack"/>
      <w:bookmarkEnd w:id="3"/>
    </w:p>
    <w:p w14:paraId="5CD4357A"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percentFoliage</w:t>
      </w:r>
      <w:proofErr w:type="spellEnd"/>
      <w:r w:rsidRPr="008D388F">
        <w:rPr>
          <w:rFonts w:ascii="Times New Roman" w:hAnsi="Times New Roman" w:cs="Times New Roman"/>
          <w:sz w:val="24"/>
          <w:szCs w:val="24"/>
        </w:rPr>
        <w:t>: Percent of foliage cover</w:t>
      </w:r>
    </w:p>
    <w:p w14:paraId="541466C2"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windBeaufort</w:t>
      </w:r>
      <w:proofErr w:type="spellEnd"/>
      <w:r w:rsidRPr="008D388F">
        <w:rPr>
          <w:rFonts w:ascii="Times New Roman" w:hAnsi="Times New Roman" w:cs="Times New Roman"/>
          <w:sz w:val="24"/>
          <w:szCs w:val="24"/>
        </w:rPr>
        <w:t>: Wind speed on the Beaufort scale</w:t>
      </w:r>
    </w:p>
    <w:p w14:paraId="2DB6FE5D"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preHopN</w:t>
      </w:r>
      <w:proofErr w:type="spellEnd"/>
      <w:r w:rsidRPr="008D388F">
        <w:rPr>
          <w:rFonts w:ascii="Times New Roman" w:hAnsi="Times New Roman" w:cs="Times New Roman"/>
          <w:sz w:val="24"/>
          <w:szCs w:val="24"/>
        </w:rPr>
        <w:t>: Number of occurrences of hop in the 30 s before treatment</w:t>
      </w:r>
    </w:p>
    <w:p w14:paraId="6049001D"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preLookN</w:t>
      </w:r>
      <w:proofErr w:type="spellEnd"/>
      <w:r w:rsidRPr="008D388F">
        <w:rPr>
          <w:rFonts w:ascii="Times New Roman" w:hAnsi="Times New Roman" w:cs="Times New Roman"/>
          <w:sz w:val="24"/>
          <w:szCs w:val="24"/>
        </w:rPr>
        <w:t>: Number of occurrences of stand and look in the 30 s before treatment</w:t>
      </w:r>
    </w:p>
    <w:p w14:paraId="6B963991"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preOutOfSightN</w:t>
      </w:r>
      <w:proofErr w:type="spellEnd"/>
      <w:r w:rsidRPr="008D388F">
        <w:rPr>
          <w:rFonts w:ascii="Times New Roman" w:hAnsi="Times New Roman" w:cs="Times New Roman"/>
          <w:sz w:val="24"/>
          <w:szCs w:val="24"/>
        </w:rPr>
        <w:t>: Number of occurrences of out of sight in the 30 s before treatment</w:t>
      </w:r>
    </w:p>
    <w:p w14:paraId="7D2B5221"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preRunN</w:t>
      </w:r>
      <w:proofErr w:type="spellEnd"/>
      <w:r w:rsidRPr="008D388F">
        <w:rPr>
          <w:rFonts w:ascii="Times New Roman" w:hAnsi="Times New Roman" w:cs="Times New Roman"/>
          <w:sz w:val="24"/>
          <w:szCs w:val="24"/>
        </w:rPr>
        <w:t>: Number of occurrences of run in the 30 s before treatment</w:t>
      </w:r>
    </w:p>
    <w:p w14:paraId="01FAAFE8"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preWalkN</w:t>
      </w:r>
      <w:proofErr w:type="spellEnd"/>
      <w:r w:rsidRPr="008D388F">
        <w:rPr>
          <w:rFonts w:ascii="Times New Roman" w:hAnsi="Times New Roman" w:cs="Times New Roman"/>
          <w:sz w:val="24"/>
          <w:szCs w:val="24"/>
        </w:rPr>
        <w:t>: Number of occurrences of walk in the 30 s before treatment</w:t>
      </w:r>
    </w:p>
    <w:p w14:paraId="093B0AC3"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lastRenderedPageBreak/>
        <w:t>preOutOfSightTT</w:t>
      </w:r>
      <w:proofErr w:type="spellEnd"/>
      <w:r w:rsidRPr="008D388F">
        <w:rPr>
          <w:rFonts w:ascii="Times New Roman" w:hAnsi="Times New Roman" w:cs="Times New Roman"/>
          <w:sz w:val="24"/>
          <w:szCs w:val="24"/>
        </w:rPr>
        <w:t>: Total time out of sight</w:t>
      </w:r>
      <w:r w:rsidR="00DD6EFB" w:rsidRPr="008D388F">
        <w:rPr>
          <w:rFonts w:ascii="Times New Roman" w:hAnsi="Times New Roman" w:cs="Times New Roman"/>
          <w:sz w:val="24"/>
          <w:szCs w:val="24"/>
        </w:rPr>
        <w:t xml:space="preserve"> in the 30 s before treatment</w:t>
      </w:r>
    </w:p>
    <w:p w14:paraId="39188627"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preHopRate</w:t>
      </w:r>
      <w:proofErr w:type="spellEnd"/>
      <w:r w:rsidRPr="008D388F">
        <w:rPr>
          <w:rFonts w:ascii="Times New Roman" w:hAnsi="Times New Roman" w:cs="Times New Roman"/>
          <w:sz w:val="24"/>
          <w:szCs w:val="24"/>
        </w:rPr>
        <w:t>: Rate of hopping (number of occurrences per s)</w:t>
      </w:r>
      <w:r w:rsidR="00DD6EFB" w:rsidRPr="008D388F">
        <w:rPr>
          <w:rFonts w:ascii="Times New Roman" w:hAnsi="Times New Roman" w:cs="Times New Roman"/>
          <w:sz w:val="24"/>
          <w:szCs w:val="24"/>
        </w:rPr>
        <w:t xml:space="preserve"> in the 30 s before treatment</w:t>
      </w:r>
    </w:p>
    <w:p w14:paraId="7CDF502F"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preLookRate</w:t>
      </w:r>
      <w:proofErr w:type="spellEnd"/>
      <w:r w:rsidRPr="008D388F">
        <w:rPr>
          <w:rFonts w:ascii="Times New Roman" w:hAnsi="Times New Roman" w:cs="Times New Roman"/>
          <w:sz w:val="24"/>
          <w:szCs w:val="24"/>
        </w:rPr>
        <w:t xml:space="preserve">: Rate of </w:t>
      </w:r>
      <w:r w:rsidR="00DD6EFB" w:rsidRPr="008D388F">
        <w:rPr>
          <w:rFonts w:ascii="Times New Roman" w:hAnsi="Times New Roman" w:cs="Times New Roman"/>
          <w:sz w:val="24"/>
          <w:szCs w:val="24"/>
        </w:rPr>
        <w:t>stand and looking</w:t>
      </w:r>
      <w:r w:rsidRPr="008D388F">
        <w:rPr>
          <w:rFonts w:ascii="Times New Roman" w:hAnsi="Times New Roman" w:cs="Times New Roman"/>
          <w:sz w:val="24"/>
          <w:szCs w:val="24"/>
        </w:rPr>
        <w:t xml:space="preserve"> (number of occurrences per s)</w:t>
      </w:r>
      <w:r w:rsidR="00DD6EFB" w:rsidRPr="008D388F">
        <w:rPr>
          <w:rFonts w:ascii="Times New Roman" w:hAnsi="Times New Roman" w:cs="Times New Roman"/>
          <w:sz w:val="24"/>
          <w:szCs w:val="24"/>
        </w:rPr>
        <w:t xml:space="preserve"> in the 30 s before treatment</w:t>
      </w:r>
    </w:p>
    <w:p w14:paraId="1E141DAD"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preRunRate</w:t>
      </w:r>
      <w:proofErr w:type="spellEnd"/>
      <w:r w:rsidRPr="008D388F">
        <w:rPr>
          <w:rFonts w:ascii="Times New Roman" w:hAnsi="Times New Roman" w:cs="Times New Roman"/>
          <w:sz w:val="24"/>
          <w:szCs w:val="24"/>
        </w:rPr>
        <w:t xml:space="preserve">: Rate of </w:t>
      </w:r>
      <w:r w:rsidR="00DD6EFB" w:rsidRPr="008D388F">
        <w:rPr>
          <w:rFonts w:ascii="Times New Roman" w:hAnsi="Times New Roman" w:cs="Times New Roman"/>
          <w:sz w:val="24"/>
          <w:szCs w:val="24"/>
        </w:rPr>
        <w:t>running</w:t>
      </w:r>
      <w:r w:rsidRPr="008D388F">
        <w:rPr>
          <w:rFonts w:ascii="Times New Roman" w:hAnsi="Times New Roman" w:cs="Times New Roman"/>
          <w:sz w:val="24"/>
          <w:szCs w:val="24"/>
        </w:rPr>
        <w:t xml:space="preserve"> (number of occurrences per s)</w:t>
      </w:r>
      <w:r w:rsidR="00DD6EFB" w:rsidRPr="008D388F">
        <w:rPr>
          <w:rFonts w:ascii="Times New Roman" w:hAnsi="Times New Roman" w:cs="Times New Roman"/>
          <w:sz w:val="24"/>
          <w:szCs w:val="24"/>
        </w:rPr>
        <w:t xml:space="preserve"> in the 30 s before treatment</w:t>
      </w:r>
    </w:p>
    <w:p w14:paraId="04C34068"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preWalkRate</w:t>
      </w:r>
      <w:proofErr w:type="spellEnd"/>
      <w:r w:rsidRPr="008D388F">
        <w:rPr>
          <w:rFonts w:ascii="Times New Roman" w:hAnsi="Times New Roman" w:cs="Times New Roman"/>
          <w:sz w:val="24"/>
          <w:szCs w:val="24"/>
        </w:rPr>
        <w:t xml:space="preserve">: Rate of </w:t>
      </w:r>
      <w:r w:rsidR="00DD6EFB" w:rsidRPr="008D388F">
        <w:rPr>
          <w:rFonts w:ascii="Times New Roman" w:hAnsi="Times New Roman" w:cs="Times New Roman"/>
          <w:sz w:val="24"/>
          <w:szCs w:val="24"/>
        </w:rPr>
        <w:t>walking</w:t>
      </w:r>
      <w:r w:rsidRPr="008D388F">
        <w:rPr>
          <w:rFonts w:ascii="Times New Roman" w:hAnsi="Times New Roman" w:cs="Times New Roman"/>
          <w:sz w:val="24"/>
          <w:szCs w:val="24"/>
        </w:rPr>
        <w:t xml:space="preserve"> (number of occurrences per s)</w:t>
      </w:r>
      <w:r w:rsidR="00DD6EFB" w:rsidRPr="008D388F">
        <w:rPr>
          <w:rFonts w:ascii="Times New Roman" w:hAnsi="Times New Roman" w:cs="Times New Roman"/>
          <w:sz w:val="24"/>
          <w:szCs w:val="24"/>
        </w:rPr>
        <w:t xml:space="preserve"> in the 30 s before treatment</w:t>
      </w:r>
    </w:p>
    <w:p w14:paraId="518A7EFE" w14:textId="77777777" w:rsidR="00492470" w:rsidRPr="008D388F" w:rsidRDefault="00492470"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preLocomotionRate</w:t>
      </w:r>
      <w:proofErr w:type="spellEnd"/>
      <w:r w:rsidRPr="008D388F">
        <w:rPr>
          <w:rFonts w:ascii="Times New Roman" w:hAnsi="Times New Roman" w:cs="Times New Roman"/>
          <w:sz w:val="24"/>
          <w:szCs w:val="24"/>
        </w:rPr>
        <w:t>: Rate of locomotion (walking, running, hopping</w:t>
      </w:r>
      <w:r w:rsidR="00DD6EFB" w:rsidRPr="008D388F">
        <w:rPr>
          <w:rFonts w:ascii="Times New Roman" w:hAnsi="Times New Roman" w:cs="Times New Roman"/>
          <w:sz w:val="24"/>
          <w:szCs w:val="24"/>
        </w:rPr>
        <w:t xml:space="preserve">; </w:t>
      </w:r>
      <w:r w:rsidRPr="008D388F">
        <w:rPr>
          <w:rFonts w:ascii="Times New Roman" w:hAnsi="Times New Roman" w:cs="Times New Roman"/>
          <w:sz w:val="24"/>
          <w:szCs w:val="24"/>
        </w:rPr>
        <w:t>number of occurrences per s)</w:t>
      </w:r>
      <w:r w:rsidR="00DD6EFB" w:rsidRPr="008D388F">
        <w:rPr>
          <w:rFonts w:ascii="Times New Roman" w:hAnsi="Times New Roman" w:cs="Times New Roman"/>
          <w:sz w:val="24"/>
          <w:szCs w:val="24"/>
        </w:rPr>
        <w:t xml:space="preserve"> in the 30 s before treatment</w:t>
      </w:r>
    </w:p>
    <w:p w14:paraId="4936AC5E"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post15HopN: Number of occurrences of hop in the first 15 s following treatment onset</w:t>
      </w:r>
    </w:p>
    <w:p w14:paraId="517F60AC"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post15LookN: Number of occurrences of stand and look in the first 15 s following treatment onset</w:t>
      </w:r>
    </w:p>
    <w:p w14:paraId="1EAC8E1D"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post15OutOfSightN: Number of occurrences of out of sight in the first 15 s following treatment onset</w:t>
      </w:r>
    </w:p>
    <w:p w14:paraId="5CD4AA07"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post15RunN: Number of occurrences of run in the first 15 s following treatment onset</w:t>
      </w:r>
    </w:p>
    <w:p w14:paraId="658BB0EC"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post15WalkN: Number of occurrences of walk in the first 15 s following treatment onset</w:t>
      </w:r>
    </w:p>
    <w:p w14:paraId="3B0F3A88"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post15OutOfSightTT: Total time out of sight in the first 15 s following treatment onset</w:t>
      </w:r>
    </w:p>
    <w:p w14:paraId="5245435B"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post15HopRate: Rate of hopping (number of occurrences per s) in the first 15 s following treatment onset</w:t>
      </w:r>
    </w:p>
    <w:p w14:paraId="4635CCA1"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post15LookRate: Rate of stand and looking (number of occurrences per s) in the first 15 s following treatment onset</w:t>
      </w:r>
    </w:p>
    <w:p w14:paraId="18F81CC6"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post15RunRate: Rate of running (number of occurrences per s) in the first 15 s following treatment onset</w:t>
      </w:r>
    </w:p>
    <w:p w14:paraId="01749B12"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post15WalkRate: Rate of walking (number of occurrences per s) in the first 15 s following treatment onset</w:t>
      </w:r>
    </w:p>
    <w:p w14:paraId="716DAB6C"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post15LocomotionRate: Rate of locomotion (walking, running, hopping; number of occurrences per s) in the first 15 s following treatment onset</w:t>
      </w:r>
    </w:p>
    <w:p w14:paraId="17563CAF" w14:textId="77777777" w:rsidR="00DD6EFB" w:rsidRPr="008D388F" w:rsidRDefault="00DD6EFB"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lookRateDiff</w:t>
      </w:r>
      <w:proofErr w:type="spellEnd"/>
      <w:r w:rsidRPr="008D388F">
        <w:rPr>
          <w:rFonts w:ascii="Times New Roman" w:hAnsi="Times New Roman" w:cs="Times New Roman"/>
          <w:sz w:val="24"/>
          <w:szCs w:val="24"/>
        </w:rPr>
        <w:t>: Difference between rates of looking in the first 15 s following treatment onset and in the 30 s before treatment</w:t>
      </w:r>
    </w:p>
    <w:p w14:paraId="6262BA8C" w14:textId="77777777" w:rsidR="00DD6EFB" w:rsidRPr="008D388F" w:rsidRDefault="00DD6EFB" w:rsidP="008D388F">
      <w:pPr>
        <w:spacing w:line="276" w:lineRule="auto"/>
        <w:rPr>
          <w:rFonts w:ascii="Times New Roman" w:hAnsi="Times New Roman" w:cs="Times New Roman"/>
          <w:sz w:val="24"/>
          <w:szCs w:val="24"/>
        </w:rPr>
      </w:pPr>
      <w:proofErr w:type="spellStart"/>
      <w:r w:rsidRPr="008D388F">
        <w:rPr>
          <w:rFonts w:ascii="Times New Roman" w:hAnsi="Times New Roman" w:cs="Times New Roman"/>
          <w:sz w:val="24"/>
          <w:szCs w:val="24"/>
        </w:rPr>
        <w:t>locomotionRateDiff</w:t>
      </w:r>
      <w:proofErr w:type="spellEnd"/>
      <w:r w:rsidRPr="008D388F">
        <w:rPr>
          <w:rFonts w:ascii="Times New Roman" w:hAnsi="Times New Roman" w:cs="Times New Roman"/>
          <w:sz w:val="24"/>
          <w:szCs w:val="24"/>
        </w:rPr>
        <w:t>: Difference between rates of locomotion (walking, running, hopping) in the first 15 s following treatment onset and in the 30 s before treatment</w:t>
      </w:r>
    </w:p>
    <w:p w14:paraId="009B76D0"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lastRenderedPageBreak/>
        <w:t>SD: Starting distance</w:t>
      </w:r>
      <w:r w:rsidR="00982304" w:rsidRPr="008D388F">
        <w:rPr>
          <w:rFonts w:ascii="Times New Roman" w:hAnsi="Times New Roman" w:cs="Times New Roman"/>
          <w:sz w:val="24"/>
          <w:szCs w:val="24"/>
        </w:rPr>
        <w:t>; distance between observer and skink at beginning of approach</w:t>
      </w:r>
      <w:r w:rsidRPr="008D388F">
        <w:rPr>
          <w:rFonts w:ascii="Times New Roman" w:hAnsi="Times New Roman" w:cs="Times New Roman"/>
          <w:sz w:val="24"/>
          <w:szCs w:val="24"/>
        </w:rPr>
        <w:t>, as well as distance between the skink and the speaker (speaker distance). The observer always stood next to the speaker during the trials, so speaker distance and starting distance were the same.</w:t>
      </w:r>
    </w:p>
    <w:p w14:paraId="6729B6E4" w14:textId="77777777" w:rsidR="00DD6EFB" w:rsidRPr="008D388F" w:rsidRDefault="00DD6EFB"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AD: Alert distance; distance between observer and skink at which the skink </w:t>
      </w:r>
      <w:r w:rsidR="00982304" w:rsidRPr="008D388F">
        <w:rPr>
          <w:rFonts w:ascii="Times New Roman" w:hAnsi="Times New Roman" w:cs="Times New Roman"/>
          <w:sz w:val="24"/>
          <w:szCs w:val="24"/>
        </w:rPr>
        <w:t>showed alertness to the observer’s presence</w:t>
      </w:r>
    </w:p>
    <w:p w14:paraId="465A44E9" w14:textId="77777777" w:rsidR="00982304" w:rsidRPr="008D388F" w:rsidRDefault="00982304"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FID: Flight initiation distance; distance between observer and skink at which the skink fled</w:t>
      </w:r>
    </w:p>
    <w:p w14:paraId="10127C29" w14:textId="77777777" w:rsidR="00982304" w:rsidRPr="008D388F" w:rsidRDefault="00982304"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comments: Comments </w:t>
      </w:r>
    </w:p>
    <w:p w14:paraId="3031D862" w14:textId="77777777" w:rsidR="00DD6EFB" w:rsidRPr="008D388F" w:rsidRDefault="00DD6EFB" w:rsidP="008D388F">
      <w:pPr>
        <w:spacing w:line="276" w:lineRule="auto"/>
        <w:rPr>
          <w:rFonts w:ascii="Times New Roman" w:hAnsi="Times New Roman" w:cs="Times New Roman"/>
          <w:sz w:val="24"/>
          <w:szCs w:val="24"/>
        </w:rPr>
      </w:pPr>
    </w:p>
    <w:p w14:paraId="0346F6E1" w14:textId="77777777" w:rsidR="00DD6EFB" w:rsidRPr="008D388F" w:rsidRDefault="00DD6EFB" w:rsidP="008D388F">
      <w:pPr>
        <w:spacing w:line="276" w:lineRule="auto"/>
        <w:rPr>
          <w:rFonts w:ascii="Times New Roman" w:hAnsi="Times New Roman" w:cs="Times New Roman"/>
          <w:sz w:val="24"/>
          <w:szCs w:val="24"/>
        </w:rPr>
      </w:pPr>
    </w:p>
    <w:p w14:paraId="5479CFF5" w14:textId="77777777" w:rsidR="00DD6EFB" w:rsidRPr="008D388F" w:rsidRDefault="00DD6EFB" w:rsidP="008D388F">
      <w:pPr>
        <w:spacing w:line="276" w:lineRule="auto"/>
        <w:rPr>
          <w:rFonts w:ascii="Times New Roman" w:hAnsi="Times New Roman" w:cs="Times New Roman"/>
          <w:sz w:val="24"/>
          <w:szCs w:val="24"/>
        </w:rPr>
      </w:pPr>
    </w:p>
    <w:p w14:paraId="602BC904" w14:textId="77777777" w:rsidR="00492470" w:rsidRPr="008D388F" w:rsidRDefault="00492470" w:rsidP="008D388F">
      <w:pPr>
        <w:spacing w:line="276" w:lineRule="auto"/>
        <w:rPr>
          <w:rFonts w:ascii="Times New Roman" w:hAnsi="Times New Roman" w:cs="Times New Roman"/>
          <w:sz w:val="24"/>
          <w:szCs w:val="24"/>
        </w:rPr>
      </w:pPr>
    </w:p>
    <w:p w14:paraId="0ACB7539" w14:textId="77777777" w:rsidR="00492470" w:rsidRPr="008D388F" w:rsidRDefault="00492470" w:rsidP="008D388F">
      <w:pPr>
        <w:spacing w:line="276" w:lineRule="auto"/>
        <w:rPr>
          <w:rFonts w:ascii="Times New Roman" w:hAnsi="Times New Roman" w:cs="Times New Roman"/>
          <w:sz w:val="24"/>
          <w:szCs w:val="24"/>
        </w:rPr>
      </w:pPr>
      <w:r w:rsidRPr="008D388F">
        <w:rPr>
          <w:rFonts w:ascii="Times New Roman" w:hAnsi="Times New Roman" w:cs="Times New Roman"/>
          <w:sz w:val="24"/>
          <w:szCs w:val="24"/>
        </w:rPr>
        <w:t xml:space="preserve"> </w:t>
      </w:r>
    </w:p>
    <w:sectPr w:rsidR="00492470" w:rsidRPr="008D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70"/>
    <w:rsid w:val="00470524"/>
    <w:rsid w:val="00492470"/>
    <w:rsid w:val="007E2E2C"/>
    <w:rsid w:val="008D388F"/>
    <w:rsid w:val="00982304"/>
    <w:rsid w:val="00A351DF"/>
    <w:rsid w:val="00D75836"/>
    <w:rsid w:val="00DD6EFB"/>
    <w:rsid w:val="00DF1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693F"/>
  <w15:chartTrackingRefBased/>
  <w15:docId w15:val="{D86BF7AA-DD00-43F0-91FC-28C0D177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EFB"/>
    <w:rPr>
      <w:rFonts w:ascii="Segoe UI" w:hAnsi="Segoe UI" w:cs="Segoe UI"/>
      <w:sz w:val="18"/>
      <w:szCs w:val="18"/>
    </w:rPr>
  </w:style>
  <w:style w:type="character" w:styleId="CommentReference">
    <w:name w:val="annotation reference"/>
    <w:basedOn w:val="DefaultParagraphFont"/>
    <w:uiPriority w:val="99"/>
    <w:semiHidden/>
    <w:unhideWhenUsed/>
    <w:rsid w:val="00DF19C6"/>
    <w:rPr>
      <w:sz w:val="16"/>
      <w:szCs w:val="16"/>
    </w:rPr>
  </w:style>
  <w:style w:type="paragraph" w:styleId="CommentText">
    <w:name w:val="annotation text"/>
    <w:basedOn w:val="Normal"/>
    <w:link w:val="CommentTextChar"/>
    <w:uiPriority w:val="99"/>
    <w:semiHidden/>
    <w:unhideWhenUsed/>
    <w:rsid w:val="00DF19C6"/>
    <w:pPr>
      <w:spacing w:line="240" w:lineRule="auto"/>
    </w:pPr>
    <w:rPr>
      <w:sz w:val="20"/>
      <w:szCs w:val="20"/>
    </w:rPr>
  </w:style>
  <w:style w:type="character" w:customStyle="1" w:styleId="CommentTextChar">
    <w:name w:val="Comment Text Char"/>
    <w:basedOn w:val="DefaultParagraphFont"/>
    <w:link w:val="CommentText"/>
    <w:uiPriority w:val="99"/>
    <w:semiHidden/>
    <w:rsid w:val="00DF19C6"/>
    <w:rPr>
      <w:sz w:val="20"/>
      <w:szCs w:val="20"/>
    </w:rPr>
  </w:style>
  <w:style w:type="paragraph" w:styleId="CommentSubject">
    <w:name w:val="annotation subject"/>
    <w:basedOn w:val="CommentText"/>
    <w:next w:val="CommentText"/>
    <w:link w:val="CommentSubjectChar"/>
    <w:uiPriority w:val="99"/>
    <w:semiHidden/>
    <w:unhideWhenUsed/>
    <w:rsid w:val="00DF19C6"/>
    <w:rPr>
      <w:b/>
      <w:bCs/>
    </w:rPr>
  </w:style>
  <w:style w:type="character" w:customStyle="1" w:styleId="CommentSubjectChar">
    <w:name w:val="Comment Subject Char"/>
    <w:basedOn w:val="CommentTextChar"/>
    <w:link w:val="CommentSubject"/>
    <w:uiPriority w:val="99"/>
    <w:semiHidden/>
    <w:rsid w:val="00DF1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Kelligrew</dc:creator>
  <cp:keywords/>
  <dc:description/>
  <cp:lastModifiedBy>Dana Williams</cp:lastModifiedBy>
  <cp:revision>4</cp:revision>
  <dcterms:created xsi:type="dcterms:W3CDTF">2020-02-29T21:55:00Z</dcterms:created>
  <dcterms:modified xsi:type="dcterms:W3CDTF">2020-03-02T19:43:00Z</dcterms:modified>
</cp:coreProperties>
</file>